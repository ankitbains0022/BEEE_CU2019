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600" w:firstLineChars="400"/>
        <w:rPr>
          <w:rFonts w:ascii="Tahoma" w:hAnsi="Tahoma" w:eastAsia="SimSun" w:cs="Tahoma"/>
          <w:color w:val="00B050"/>
          <w:sz w:val="40"/>
          <w:szCs w:val="40"/>
          <w:u w:val="double"/>
        </w:rPr>
      </w:pPr>
      <w:r>
        <w:rPr>
          <w:rFonts w:ascii="Tahoma" w:hAnsi="Tahoma" w:eastAsia="SimSun" w:cs="Tahoma"/>
          <w:color w:val="00B050"/>
          <w:sz w:val="40"/>
          <w:szCs w:val="40"/>
          <w:u w:val="double"/>
        </w:rPr>
        <w:t>DESIGN AN OBSTACL</w:t>
      </w:r>
      <w:ins w:id="0" w:author="HP" w:date="2019-11-12T10:39:57Z">
        <w:r>
          <w:rPr>
            <w:rFonts w:hint="default" w:ascii="Tahoma" w:hAnsi="Tahoma" w:eastAsia="SimSun" w:cs="Tahoma"/>
            <w:color w:val="00B050"/>
            <w:sz w:val="40"/>
            <w:szCs w:val="40"/>
            <w:u w:val="double"/>
            <w:lang w:val="en-IN"/>
          </w:rPr>
          <w:t>E</w:t>
        </w:r>
      </w:ins>
      <w:ins w:id="1" w:author="HP" w:date="2019-11-12T10:39:58Z">
        <w:r>
          <w:rPr>
            <w:rFonts w:hint="default" w:ascii="Tahoma" w:hAnsi="Tahoma" w:eastAsia="SimSun" w:cs="Tahoma"/>
            <w:color w:val="00B050"/>
            <w:sz w:val="40"/>
            <w:szCs w:val="40"/>
            <w:u w:val="double"/>
            <w:lang w:val="en-IN"/>
          </w:rPr>
          <w:t xml:space="preserve"> </w:t>
        </w:r>
      </w:ins>
      <w:ins w:id="2" w:author="HP" w:date="2019-11-12T10:40:02Z">
        <w:r>
          <w:rPr>
            <w:rFonts w:hint="default" w:ascii="Tahoma" w:hAnsi="Tahoma" w:eastAsia="SimSun" w:cs="Tahoma"/>
            <w:color w:val="00B050"/>
            <w:sz w:val="40"/>
            <w:szCs w:val="40"/>
            <w:u w:val="double"/>
            <w:lang w:val="en-IN"/>
          </w:rPr>
          <w:t>D</w:t>
        </w:r>
      </w:ins>
      <w:ins w:id="3" w:author="HP" w:date="2019-11-12T10:40:03Z">
        <w:r>
          <w:rPr>
            <w:rFonts w:hint="default" w:ascii="Tahoma" w:hAnsi="Tahoma" w:eastAsia="SimSun" w:cs="Tahoma"/>
            <w:color w:val="00B050"/>
            <w:sz w:val="40"/>
            <w:szCs w:val="40"/>
            <w:u w:val="double"/>
            <w:lang w:val="en-IN"/>
          </w:rPr>
          <w:t>ETE</w:t>
        </w:r>
      </w:ins>
      <w:ins w:id="4" w:author="HP" w:date="2019-11-12T10:40:04Z">
        <w:r>
          <w:rPr>
            <w:rFonts w:hint="default" w:ascii="Tahoma" w:hAnsi="Tahoma" w:eastAsia="SimSun" w:cs="Tahoma"/>
            <w:color w:val="00B050"/>
            <w:sz w:val="40"/>
            <w:szCs w:val="40"/>
            <w:u w:val="double"/>
            <w:lang w:val="en-IN"/>
          </w:rPr>
          <w:t>CT</w:t>
        </w:r>
      </w:ins>
      <w:ins w:id="5" w:author="HP" w:date="2019-11-12T10:40:05Z">
        <w:r>
          <w:rPr>
            <w:rFonts w:hint="default" w:ascii="Tahoma" w:hAnsi="Tahoma" w:eastAsia="SimSun" w:cs="Tahoma"/>
            <w:color w:val="00B050"/>
            <w:sz w:val="40"/>
            <w:szCs w:val="40"/>
            <w:u w:val="double"/>
            <w:lang w:val="en-IN"/>
          </w:rPr>
          <w:t>OR</w:t>
        </w:r>
      </w:ins>
      <w:bookmarkStart w:id="0" w:name="_GoBack"/>
      <w:bookmarkEnd w:id="0"/>
    </w:p>
    <w:p>
      <w:pPr>
        <w:ind w:firstLine="1600" w:firstLineChars="400"/>
        <w:rPr>
          <w:rFonts w:ascii="Tahoma" w:hAnsi="Tahoma" w:eastAsia="SimSun" w:cs="Tahoma"/>
          <w:color w:val="00B050"/>
          <w:sz w:val="40"/>
          <w:szCs w:val="40"/>
          <w:u w:val="double"/>
        </w:rPr>
      </w:pPr>
    </w:p>
    <w:p>
      <w:pPr>
        <w:rPr>
          <w:rFonts w:ascii="Tahoma" w:hAnsi="Tahoma" w:eastAsia="SimSun" w:cs="Tahoma"/>
          <w:color w:val="385723" w:themeColor="accent6" w:themeShade="80"/>
          <w:sz w:val="40"/>
          <w:szCs w:val="40"/>
          <w:u w:val="single"/>
        </w:rPr>
      </w:pPr>
      <w:r>
        <w:rPr>
          <w:rFonts w:ascii="Tahoma" w:hAnsi="Tahoma" w:eastAsia="SimSun" w:cs="Tahoma"/>
          <w:color w:val="385723" w:themeColor="accent6" w:themeShade="80"/>
          <w:sz w:val="40"/>
          <w:szCs w:val="40"/>
          <w:u w:val="single"/>
        </w:rPr>
        <w:t>Obstacle detector:</w:t>
      </w:r>
    </w:p>
    <w:p>
      <w:pPr>
        <w:rPr>
          <w:rFonts w:ascii="Tahoma" w:hAnsi="Tahoma" w:eastAsia="SimSun" w:cs="Tahoma"/>
          <w:color w:val="385723" w:themeColor="accent6" w:themeShade="80"/>
          <w:sz w:val="40"/>
          <w:szCs w:val="40"/>
          <w:u w:val="single"/>
        </w:rPr>
      </w:pPr>
      <w:r>
        <w:rPr>
          <w:rFonts w:ascii="Tahoma" w:hAnsi="Tahoma" w:eastAsia="SimSun" w:cs="Tahoma"/>
          <w:color w:val="385723" w:themeColor="accent6" w:themeShade="80"/>
          <w:sz w:val="40"/>
          <w:szCs w:val="40"/>
          <w:u w:val="single"/>
        </w:rPr>
        <w:drawing>
          <wp:inline distT="0" distB="0" distL="0" distR="0">
            <wp:extent cx="5873750" cy="251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ahoma" w:hAnsi="Tahoma" w:eastAsia="SimSun" w:cs="Tahoma"/>
          <w:color w:val="5B9BD5" w:themeColor="accent1"/>
          <w:sz w:val="40"/>
          <w:szCs w:val="40"/>
          <w14:textFill>
            <w14:solidFill>
              <w14:schemeClr w14:val="accent1"/>
            </w14:solidFill>
          </w14:textFill>
        </w:rPr>
      </w:pPr>
    </w:p>
    <w:p>
      <w:pPr>
        <w:rPr>
          <w:rFonts w:ascii="Tahoma" w:hAnsi="Tahoma" w:eastAsia="SimSun" w:cs="Tahoma"/>
          <w:color w:val="7030A0"/>
          <w:sz w:val="44"/>
          <w:szCs w:val="44"/>
        </w:rPr>
      </w:pPr>
      <w:r>
        <w:rPr>
          <w:rFonts w:ascii="Tahoma" w:hAnsi="Tahoma" w:eastAsia="SimSun" w:cs="Tahoma"/>
          <w:color w:val="7030A0"/>
          <w:sz w:val="44"/>
          <w:szCs w:val="44"/>
        </w:rPr>
        <w:t>Theory:</w:t>
      </w:r>
    </w:p>
    <w:p>
      <w:pPr>
        <w:rPr>
          <w:rFonts w:ascii="Tahoma" w:hAnsi="Tahoma" w:eastAsia="SimSun" w:cs="Tahoma"/>
          <w:sz w:val="32"/>
          <w:szCs w:val="32"/>
        </w:rPr>
      </w:pPr>
      <w:r>
        <w:rPr>
          <w:rFonts w:ascii="Tahoma" w:hAnsi="Tahoma" w:eastAsia="SimSun" w:cs="Tahoma"/>
          <w:sz w:val="28"/>
          <w:szCs w:val="28"/>
        </w:rPr>
        <w:t xml:space="preserve"> </w:t>
      </w:r>
      <w:r>
        <w:rPr>
          <w:rFonts w:ascii="Tahoma" w:hAnsi="Tahoma" w:eastAsia="SimSun" w:cs="Tahoma"/>
          <w:color w:val="FF0000"/>
          <w:sz w:val="32"/>
          <w:szCs w:val="32"/>
        </w:rPr>
        <w:t>CONCEPT USED:</w:t>
      </w:r>
    </w:p>
    <w:p>
      <w:pPr>
        <w:rPr>
          <w:rFonts w:ascii="Tahoma" w:hAnsi="Tahoma" w:eastAsia="SimSun" w:cs="Tahoma"/>
          <w:sz w:val="32"/>
          <w:szCs w:val="32"/>
        </w:rPr>
      </w:pP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32"/>
          <w:szCs w:val="32"/>
        </w:rPr>
        <w:t xml:space="preserve"> </w:t>
      </w:r>
      <w:r>
        <w:rPr>
          <w:rFonts w:ascii="Tahoma" w:hAnsi="Tahoma" w:eastAsia="SimSun" w:cs="Tahoma"/>
          <w:sz w:val="28"/>
          <w:szCs w:val="28"/>
        </w:rPr>
        <w:t xml:space="preserve">➢ By using kirchoff’s voltage law &amp; </w:t>
      </w:r>
    </w:p>
    <w:p>
      <w:pPr>
        <w:ind w:firstLine="140" w:firstLineChars="50"/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>➢ By using kirchoff’s current law</w:t>
      </w:r>
    </w:p>
    <w:p>
      <w:pPr>
        <w:rPr>
          <w:rFonts w:ascii="Tahoma" w:hAnsi="Tahoma" w:eastAsia="SimSun" w:cs="Tahoma"/>
          <w:sz w:val="28"/>
          <w:szCs w:val="28"/>
        </w:rPr>
      </w:pPr>
    </w:p>
    <w:p>
      <w:pPr>
        <w:rPr>
          <w:rFonts w:ascii="Tahoma" w:hAnsi="Tahoma" w:eastAsia="SimSun" w:cs="Tahoma"/>
          <w:color w:val="FF0000"/>
          <w:sz w:val="28"/>
          <w:szCs w:val="28"/>
        </w:rPr>
      </w:pPr>
    </w:p>
    <w:p>
      <w:pPr>
        <w:rPr>
          <w:rFonts w:ascii="Tahoma" w:hAnsi="Tahoma" w:eastAsia="SimSun" w:cs="Tahoma"/>
          <w:color w:val="FF0000"/>
          <w:sz w:val="28"/>
          <w:szCs w:val="28"/>
        </w:rPr>
      </w:pPr>
      <w:r>
        <w:rPr>
          <w:rFonts w:ascii="Tahoma" w:hAnsi="Tahoma" w:eastAsia="SimSun" w:cs="Tahoma"/>
          <w:color w:val="FF0000"/>
          <w:sz w:val="28"/>
          <w:szCs w:val="28"/>
        </w:rPr>
        <w:t xml:space="preserve"> </w:t>
      </w:r>
      <w:r>
        <w:rPr>
          <w:rFonts w:ascii="Tahoma" w:hAnsi="Tahoma" w:eastAsia="SimSun" w:cs="Tahoma"/>
          <w:color w:val="00B0F0"/>
          <w:sz w:val="32"/>
          <w:szCs w:val="32"/>
        </w:rPr>
        <w:t>LEARNING AND OBSERVATIONS:</w:t>
      </w:r>
      <w:r>
        <w:rPr>
          <w:rFonts w:ascii="Tahoma" w:hAnsi="Tahoma" w:eastAsia="SimSun" w:cs="Tahoma"/>
          <w:color w:val="FF0000"/>
          <w:sz w:val="28"/>
          <w:szCs w:val="28"/>
        </w:rPr>
        <w:t xml:space="preserve"> 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>• Connections in Breadboard and wiring.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>• How to control arduino and its coding. •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 xml:space="preserve"> Use of multimeter for continuity. </w:t>
      </w:r>
    </w:p>
    <w:p>
      <w:pPr>
        <w:rPr>
          <w:rFonts w:ascii="Tahoma" w:hAnsi="Tahoma" w:eastAsia="SimSun" w:cs="Tahoma"/>
          <w:color w:val="00B0F0"/>
          <w:sz w:val="32"/>
          <w:szCs w:val="32"/>
        </w:rPr>
      </w:pPr>
    </w:p>
    <w:p>
      <w:pPr>
        <w:rPr>
          <w:rFonts w:ascii="Tahoma" w:hAnsi="Tahoma" w:eastAsia="SimSun" w:cs="Tahoma"/>
          <w:color w:val="00B0F0"/>
          <w:sz w:val="32"/>
          <w:szCs w:val="32"/>
        </w:rPr>
      </w:pP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color w:val="00B0F0"/>
          <w:sz w:val="32"/>
          <w:szCs w:val="32"/>
          <w:rPrChange w:id="6" w:author="HP" w:date="2019-11-12T10:39:02Z">
            <w:rPr>
              <w:rFonts w:ascii="Tahoma" w:hAnsi="Tahoma" w:eastAsia="SimSun" w:cs="Tahoma"/>
              <w:color w:val="00B0F0"/>
              <w:sz w:val="32"/>
              <w:szCs w:val="32"/>
            </w:rPr>
          </w:rPrChange>
        </w:rPr>
        <w:t>OBSERVATION:</w:t>
      </w:r>
      <w:r>
        <w:rPr>
          <w:rFonts w:ascii="Tahoma" w:hAnsi="Tahoma" w:eastAsia="SimSun" w:cs="Tahoma"/>
          <w:sz w:val="28"/>
          <w:szCs w:val="28"/>
        </w:rPr>
        <w:t xml:space="preserve"> 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>➢ When the object is near it measures the distance.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 xml:space="preserve">➢ Relation between software and hardware. </w:t>
      </w:r>
    </w:p>
    <w:p>
      <w:pPr>
        <w:rPr>
          <w:rFonts w:ascii="Tahoma" w:hAnsi="Tahoma" w:eastAsia="SimSun" w:cs="Tahoma"/>
          <w:sz w:val="28"/>
          <w:szCs w:val="28"/>
        </w:rPr>
      </w:pPr>
    </w:p>
    <w:p>
      <w:pPr>
        <w:rPr>
          <w:rFonts w:ascii="Tahoma" w:hAnsi="Tahoma" w:eastAsia="SimSun" w:cs="Tahoma"/>
          <w:sz w:val="28"/>
          <w:szCs w:val="28"/>
        </w:rPr>
      </w:pP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color w:val="00B0F0"/>
          <w:sz w:val="32"/>
          <w:szCs w:val="32"/>
        </w:rPr>
        <w:t>PROBLEMS &amp; TROUBLESHOOTING:</w:t>
      </w:r>
      <w:r>
        <w:rPr>
          <w:rFonts w:ascii="Tahoma" w:hAnsi="Tahoma" w:eastAsia="SimSun" w:cs="Tahoma"/>
          <w:color w:val="FF0000"/>
          <w:sz w:val="28"/>
          <w:szCs w:val="28"/>
        </w:rPr>
        <w:t xml:space="preserve"> 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 xml:space="preserve">o To select the right port and type of arduino 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 xml:space="preserve">o To check the loose connections 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>o To check the connections according to the codes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 xml:space="preserve">o To check the continuity of the circuit 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 xml:space="preserve">o To check the flow of current in the circuit </w:t>
      </w:r>
    </w:p>
    <w:p>
      <w:pPr>
        <w:rPr>
          <w:rFonts w:ascii="Tahoma" w:hAnsi="Tahoma" w:eastAsia="SimSun" w:cs="Tahoma"/>
          <w:sz w:val="28"/>
          <w:szCs w:val="28"/>
        </w:rPr>
      </w:pPr>
    </w:p>
    <w:p>
      <w:pPr>
        <w:rPr>
          <w:rFonts w:ascii="Tahoma" w:hAnsi="Tahoma" w:eastAsia="SimSun" w:cs="Tahoma"/>
          <w:color w:val="FF0000"/>
          <w:sz w:val="28"/>
          <w:szCs w:val="28"/>
        </w:rPr>
      </w:pP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color w:val="00B0F0"/>
          <w:sz w:val="32"/>
          <w:szCs w:val="32"/>
        </w:rPr>
        <w:t>PRECAUTIONS:</w:t>
      </w:r>
      <w:r>
        <w:rPr>
          <w:rFonts w:ascii="Tahoma" w:hAnsi="Tahoma" w:eastAsia="SimSun" w:cs="Tahoma"/>
          <w:sz w:val="28"/>
          <w:szCs w:val="28"/>
        </w:rPr>
        <w:t xml:space="preserve"> 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 xml:space="preserve">o Handle tools carefully 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>o Wear gloves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>o Do not connect arduino till the circuit is complete</w:t>
      </w:r>
    </w:p>
    <w:p>
      <w:pPr>
        <w:rPr>
          <w:rFonts w:ascii="Tahoma" w:hAnsi="Tahoma" w:eastAsia="SimSun" w:cs="Tahoma"/>
          <w:sz w:val="28"/>
          <w:szCs w:val="28"/>
        </w:rPr>
      </w:pPr>
    </w:p>
    <w:p>
      <w:pPr>
        <w:rPr>
          <w:rFonts w:ascii="Tahoma" w:hAnsi="Tahoma" w:eastAsia="SimSun" w:cs="Tahoma"/>
          <w:color w:val="FF0000"/>
          <w:sz w:val="28"/>
          <w:szCs w:val="28"/>
        </w:rPr>
      </w:pPr>
      <w:r>
        <w:rPr>
          <w:rFonts w:ascii="Tahoma" w:hAnsi="Tahoma" w:eastAsia="SimSun" w:cs="Tahoma"/>
          <w:color w:val="FF0000"/>
          <w:sz w:val="28"/>
          <w:szCs w:val="28"/>
        </w:rPr>
        <w:t xml:space="preserve"> </w:t>
      </w:r>
    </w:p>
    <w:p>
      <w:pPr>
        <w:rPr>
          <w:rFonts w:ascii="Tahoma" w:hAnsi="Tahoma" w:eastAsia="SimSun" w:cs="Tahoma"/>
          <w:color w:val="00B0F0"/>
          <w:sz w:val="32"/>
          <w:szCs w:val="32"/>
        </w:rPr>
      </w:pPr>
      <w:r>
        <w:rPr>
          <w:rFonts w:ascii="Tahoma" w:hAnsi="Tahoma" w:eastAsia="SimSun" w:cs="Tahoma"/>
          <w:color w:val="00B0F0"/>
          <w:sz w:val="32"/>
          <w:szCs w:val="32"/>
        </w:rPr>
        <w:t>OUTCOMES: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>o Distance measurement when the object comes near to the ultrasonic sensor.</w:t>
      </w:r>
    </w:p>
    <w:p>
      <w:pPr>
        <w:rPr>
          <w:rFonts w:ascii="Tahoma" w:hAnsi="Tahoma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>o Used in project works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HP">
    <w15:presenceInfo w15:providerId="None" w15:userId="H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trackRevision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3C64DB"/>
    <w:rsid w:val="00197F3C"/>
    <w:rsid w:val="00310AD4"/>
    <w:rsid w:val="003805FA"/>
    <w:rsid w:val="00493638"/>
    <w:rsid w:val="006138F0"/>
    <w:rsid w:val="00C001E9"/>
    <w:rsid w:val="14047C49"/>
    <w:rsid w:val="2C086ED8"/>
    <w:rsid w:val="3816701C"/>
    <w:rsid w:val="703C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147</Words>
  <Characters>737</Characters>
  <Lines>43</Lines>
  <Paragraphs>32</Paragraphs>
  <TotalTime>22</TotalTime>
  <ScaleCrop>false</ScaleCrop>
  <LinksUpToDate>false</LinksUpToDate>
  <CharactersWithSpaces>852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2019-09-11T14:18:00Z</dcterms:created>
  <dc:creator>shouryansood07</dc:creator>
  <cp:lastModifiedBy>HP</cp:lastModifiedBy>
  <dcterms:modified xsi:type="dcterms:W3CDTF">2019-11-12T05:11:14Z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